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B31D0" w14:textId="0BA3A739" w:rsidR="008F668E" w:rsidRDefault="00267E72">
      <w:r>
        <w:t>The Programing Phase Documentation.</w:t>
      </w:r>
    </w:p>
    <w:p w14:paraId="26D42CBE" w14:textId="0108C7E7" w:rsidR="00267E72" w:rsidRDefault="00267E72">
      <w:r>
        <w:t>Using only the UART Cable we can power and program the Blue Pill.</w:t>
      </w:r>
    </w:p>
    <w:p w14:paraId="5CEB1A1C" w14:textId="2F1F7FC3" w:rsidR="00267E72" w:rsidRDefault="00267E72" w:rsidP="00267E72">
      <w:r>
        <w:t>We need two software to do so:</w:t>
      </w:r>
    </w:p>
    <w:p w14:paraId="38B8EFF9" w14:textId="51232517" w:rsidR="00267E72" w:rsidRDefault="00267E72" w:rsidP="00267E72">
      <w:pPr>
        <w:pStyle w:val="ListParagraph"/>
        <w:numPr>
          <w:ilvl w:val="0"/>
          <w:numId w:val="1"/>
        </w:numPr>
      </w:pPr>
      <w:r>
        <w:t>STM32CUBEPROGRAMER.</w:t>
      </w:r>
    </w:p>
    <w:p w14:paraId="4C4A1D68" w14:textId="12E5B7FD" w:rsidR="00267E72" w:rsidRDefault="00267E72" w:rsidP="00267E72">
      <w:pPr>
        <w:pStyle w:val="ListParagraph"/>
        <w:numPr>
          <w:ilvl w:val="0"/>
          <w:numId w:val="1"/>
        </w:numPr>
      </w:pPr>
      <w:r>
        <w:t>STM32CUBEIDE.</w:t>
      </w:r>
    </w:p>
    <w:p w14:paraId="174A5AF3" w14:textId="60F33939" w:rsidR="00267E72" w:rsidRDefault="00267E72" w:rsidP="00267E72">
      <w:r>
        <w:t>The STM32CUBEIDE is the actually editor.</w:t>
      </w:r>
    </w:p>
    <w:p w14:paraId="3E9C8396" w14:textId="36BF99EA" w:rsidR="00267E72" w:rsidRDefault="00267E72" w:rsidP="00267E72">
      <w:r>
        <w:t>STM32CUBEPROGRAMER is used to actually connect the STM in the blue pill to the computer.</w:t>
      </w:r>
    </w:p>
    <w:p w14:paraId="44A189B8" w14:textId="308B0D31" w:rsidR="00267E72" w:rsidRDefault="00267E72" w:rsidP="00267E72">
      <w:r>
        <w:t>It takes the program script in the format of (</w:t>
      </w:r>
      <w:r w:rsidRPr="00267E72">
        <w:rPr>
          <w:b/>
          <w:bCs/>
        </w:rPr>
        <w:t>.bin</w:t>
      </w:r>
      <w:r>
        <w:t>) and downloads the script to the STM.</w:t>
      </w:r>
    </w:p>
    <w:p w14:paraId="5802280E" w14:textId="57A1050C" w:rsidR="00267E72" w:rsidRDefault="00267E72" w:rsidP="00267E72">
      <w:r>
        <w:t xml:space="preserve">Keep in mind the position of the BOOT0 when downloading to the STM. In the case on downloading, it should be HIGH i.e., should be equal to 1. And already RESET.  </w:t>
      </w:r>
    </w:p>
    <w:p w14:paraId="67000439" w14:textId="77777777" w:rsidR="00F52E58" w:rsidRDefault="00F52E58" w:rsidP="00267E72"/>
    <w:p w14:paraId="7DCA381D" w14:textId="7A8ED4BC" w:rsidR="00F52E58" w:rsidRDefault="00F52E58" w:rsidP="00267E72">
      <w:r>
        <w:t>To do subtask(1):</w:t>
      </w:r>
    </w:p>
    <w:p w14:paraId="6C4B8701" w14:textId="1392A495" w:rsidR="00F52E58" w:rsidRDefault="00F52E58" w:rsidP="00267E72">
      <w:r>
        <w:t>Use</w:t>
      </w:r>
    </w:p>
    <w:p w14:paraId="25C56A80" w14:textId="33430537" w:rsidR="00F52E58" w:rsidRDefault="00F52E58" w:rsidP="00F52E58">
      <w:r w:rsidRPr="00F52E58">
        <w:t>HAL_GPIO_TogglePin(GPIOA, GPIO_PIN_</w:t>
      </w:r>
      <w:r>
        <w:t>no</w:t>
      </w:r>
      <w:r w:rsidRPr="00F52E58">
        <w:t>)</w:t>
      </w:r>
      <w:r>
        <w:t>;</w:t>
      </w:r>
    </w:p>
    <w:p w14:paraId="48B7BBA4" w14:textId="75AD8797" w:rsidR="00F52E58" w:rsidRDefault="00F52E58" w:rsidP="00F52E58">
      <w:r>
        <w:t>This tells the MCU to be TOGGLE pin PA(no)</w:t>
      </w:r>
    </w:p>
    <w:p w14:paraId="7C7FE53B" w14:textId="09D9E5D4" w:rsidR="00F52E58" w:rsidRDefault="00F52E58" w:rsidP="00F52E58">
      <w:r>
        <w:t xml:space="preserve">Then we use </w:t>
      </w:r>
    </w:p>
    <w:p w14:paraId="0BD23AB4" w14:textId="290EAE57" w:rsidR="00F52E58" w:rsidRDefault="00F52E58" w:rsidP="00F52E58">
      <w:r>
        <w:t>HAL_Delay(ms);</w:t>
      </w:r>
    </w:p>
    <w:p w14:paraId="071702E8" w14:textId="77777777" w:rsidR="00F52E58" w:rsidRDefault="00F52E58" w:rsidP="00F52E58"/>
    <w:p w14:paraId="12F5CD24" w14:textId="77777777" w:rsidR="00F52E58" w:rsidRDefault="00F52E58" w:rsidP="00F52E58"/>
    <w:p w14:paraId="72647AAC" w14:textId="431F1428" w:rsidR="00F52E58" w:rsidRDefault="00F52E58" w:rsidP="00F52E58">
      <w:r>
        <w:t>To do subtask (2):</w:t>
      </w:r>
    </w:p>
    <w:p w14:paraId="4E95B587" w14:textId="4A5BF895" w:rsidR="00F52E58" w:rsidRDefault="00F52E58" w:rsidP="00F52E58">
      <w:r w:rsidRPr="00F52E58">
        <w:rPr>
          <w:noProof/>
        </w:rPr>
        <w:drawing>
          <wp:inline distT="0" distB="0" distL="0" distR="0" wp14:anchorId="455C4DC3" wp14:editId="48FDD615">
            <wp:extent cx="5943600" cy="1376680"/>
            <wp:effectExtent l="0" t="0" r="0" b="0"/>
            <wp:docPr id="208478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8862" name=""/>
                    <pic:cNvPicPr/>
                  </pic:nvPicPr>
                  <pic:blipFill>
                    <a:blip r:embed="rId5"/>
                    <a:stretch>
                      <a:fillRect/>
                    </a:stretch>
                  </pic:blipFill>
                  <pic:spPr>
                    <a:xfrm>
                      <a:off x="0" y="0"/>
                      <a:ext cx="5943600" cy="1376680"/>
                    </a:xfrm>
                    <a:prstGeom prst="rect">
                      <a:avLst/>
                    </a:prstGeom>
                  </pic:spPr>
                </pic:pic>
              </a:graphicData>
            </a:graphic>
          </wp:inline>
        </w:drawing>
      </w:r>
    </w:p>
    <w:p w14:paraId="5CF6FF2A" w14:textId="77777777" w:rsidR="003D412C" w:rsidRDefault="003D412C" w:rsidP="00F52E58"/>
    <w:p w14:paraId="65602E76" w14:textId="77777777" w:rsidR="003D412C" w:rsidRDefault="003D412C" w:rsidP="00F52E58"/>
    <w:p w14:paraId="6EDD1E64" w14:textId="39A9FDCE" w:rsidR="003D412C" w:rsidRDefault="003D412C" w:rsidP="00F52E58">
      <w:r>
        <w:lastRenderedPageBreak/>
        <w:t>HAL_GetTick()</w:t>
      </w:r>
    </w:p>
    <w:p w14:paraId="5CB4CE92" w14:textId="2BD12BB5" w:rsidR="003D412C" w:rsidRDefault="003D412C" w:rsidP="00F52E58">
      <w:r>
        <w:t xml:space="preserve">This function takes no input argument. </w:t>
      </w:r>
    </w:p>
    <w:p w14:paraId="4EFAE383" w14:textId="7CFE67FC" w:rsidR="003D412C" w:rsidRDefault="003D412C" w:rsidP="00F52E58">
      <w:r>
        <w:t>It outputs the time in ms taken since the start of the program</w:t>
      </w:r>
    </w:p>
    <w:p w14:paraId="54AF6990" w14:textId="1054164D" w:rsidR="003D412C" w:rsidRDefault="003D412C" w:rsidP="00F52E58">
      <w:r w:rsidRPr="003D412C">
        <w:rPr>
          <w:b/>
          <w:bCs/>
        </w:rPr>
        <w:t>The premise of usage in the task</w:t>
      </w:r>
      <w:r>
        <w:t>:</w:t>
      </w:r>
    </w:p>
    <w:p w14:paraId="5A6611A8" w14:textId="7223D963" w:rsidR="003D412C" w:rsidRDefault="003D412C" w:rsidP="00F52E58">
      <w:r>
        <w:t>We can take a variable to store the value of the time elapsed.</w:t>
      </w:r>
    </w:p>
    <w:p w14:paraId="0FC1DFA7" w14:textId="05B152C6" w:rsidR="003D412C" w:rsidRDefault="003D412C" w:rsidP="00F52E58">
      <w:r>
        <w:t>Then we make a condition that as long as the current time elapsed and prerecorded time elapsed (the time value stored in the variable) have a difference less than 500ms don’t do anything:</w:t>
      </w:r>
    </w:p>
    <w:p w14:paraId="7DA7A025" w14:textId="55895866" w:rsidR="003D412C" w:rsidRDefault="003D412C" w:rsidP="00F52E58">
      <w:r>
        <w:t>But if the difference exceeds 500ms then:</w:t>
      </w:r>
    </w:p>
    <w:p w14:paraId="5C0EB00D" w14:textId="47658E1A" w:rsidR="003D412C" w:rsidRDefault="003D412C" w:rsidP="003D412C">
      <w:pPr>
        <w:pStyle w:val="ListParagraph"/>
        <w:numPr>
          <w:ilvl w:val="0"/>
          <w:numId w:val="2"/>
        </w:numPr>
      </w:pPr>
      <w:r>
        <w:t>Update the time value stored to the current.</w:t>
      </w:r>
    </w:p>
    <w:p w14:paraId="5EA41966" w14:textId="18C9CB4D" w:rsidR="003D412C" w:rsidRDefault="003D412C" w:rsidP="003D412C">
      <w:pPr>
        <w:pStyle w:val="ListParagraph"/>
        <w:numPr>
          <w:ilvl w:val="0"/>
          <w:numId w:val="2"/>
        </w:numPr>
      </w:pPr>
      <w:r>
        <w:t>Toggle the LED.</w:t>
      </w:r>
    </w:p>
    <w:p w14:paraId="7174E304" w14:textId="4E8D9DB8" w:rsidR="003D412C" w:rsidRDefault="003D412C" w:rsidP="003D412C">
      <w:r>
        <w:t>The code snippet:</w:t>
      </w:r>
    </w:p>
    <w:p w14:paraId="1B017996" w14:textId="11B70141" w:rsidR="003D412C" w:rsidRDefault="003D412C" w:rsidP="003D412C">
      <w:r w:rsidRPr="003D412C">
        <w:drawing>
          <wp:inline distT="0" distB="0" distL="0" distR="0" wp14:anchorId="34B7CBE1" wp14:editId="39BC3E5D">
            <wp:extent cx="5943600" cy="1527810"/>
            <wp:effectExtent l="0" t="0" r="0" b="0"/>
            <wp:docPr id="389567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67028" name=""/>
                    <pic:cNvPicPr/>
                  </pic:nvPicPr>
                  <pic:blipFill>
                    <a:blip r:embed="rId6"/>
                    <a:stretch>
                      <a:fillRect/>
                    </a:stretch>
                  </pic:blipFill>
                  <pic:spPr>
                    <a:xfrm>
                      <a:off x="0" y="0"/>
                      <a:ext cx="5943600" cy="1527810"/>
                    </a:xfrm>
                    <a:prstGeom prst="rect">
                      <a:avLst/>
                    </a:prstGeom>
                  </pic:spPr>
                </pic:pic>
              </a:graphicData>
            </a:graphic>
          </wp:inline>
        </w:drawing>
      </w:r>
    </w:p>
    <w:p w14:paraId="5844D1BC" w14:textId="77777777" w:rsidR="003D412C" w:rsidRDefault="003D412C" w:rsidP="003D412C"/>
    <w:sectPr w:rsidR="003D4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1637F6"/>
    <w:multiLevelType w:val="hybridMultilevel"/>
    <w:tmpl w:val="6712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54357"/>
    <w:multiLevelType w:val="hybridMultilevel"/>
    <w:tmpl w:val="1E921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6927006">
    <w:abstractNumId w:val="1"/>
  </w:num>
  <w:num w:numId="2" w16cid:durableId="1057970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B8"/>
    <w:rsid w:val="000A454F"/>
    <w:rsid w:val="00114D19"/>
    <w:rsid w:val="00267E72"/>
    <w:rsid w:val="00326577"/>
    <w:rsid w:val="003D412C"/>
    <w:rsid w:val="00854BB7"/>
    <w:rsid w:val="008F668E"/>
    <w:rsid w:val="00AB699E"/>
    <w:rsid w:val="00B20BB8"/>
    <w:rsid w:val="00C45F66"/>
    <w:rsid w:val="00EE718B"/>
    <w:rsid w:val="00F52E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FE6B"/>
  <w15:chartTrackingRefBased/>
  <w15:docId w15:val="{02353DDB-719E-4C4F-9D4B-7447412B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B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0B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0B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0B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0B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0B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B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B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B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B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0B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0B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0B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0B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0B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B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B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BB8"/>
    <w:rPr>
      <w:rFonts w:eastAsiaTheme="majorEastAsia" w:cstheme="majorBidi"/>
      <w:color w:val="272727" w:themeColor="text1" w:themeTint="D8"/>
    </w:rPr>
  </w:style>
  <w:style w:type="paragraph" w:styleId="Title">
    <w:name w:val="Title"/>
    <w:basedOn w:val="Normal"/>
    <w:next w:val="Normal"/>
    <w:link w:val="TitleChar"/>
    <w:uiPriority w:val="10"/>
    <w:qFormat/>
    <w:rsid w:val="00B20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B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B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B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BB8"/>
    <w:pPr>
      <w:spacing w:before="160"/>
      <w:jc w:val="center"/>
    </w:pPr>
    <w:rPr>
      <w:i/>
      <w:iCs/>
      <w:color w:val="404040" w:themeColor="text1" w:themeTint="BF"/>
    </w:rPr>
  </w:style>
  <w:style w:type="character" w:customStyle="1" w:styleId="QuoteChar">
    <w:name w:val="Quote Char"/>
    <w:basedOn w:val="DefaultParagraphFont"/>
    <w:link w:val="Quote"/>
    <w:uiPriority w:val="29"/>
    <w:rsid w:val="00B20BB8"/>
    <w:rPr>
      <w:i/>
      <w:iCs/>
      <w:color w:val="404040" w:themeColor="text1" w:themeTint="BF"/>
    </w:rPr>
  </w:style>
  <w:style w:type="paragraph" w:styleId="ListParagraph">
    <w:name w:val="List Paragraph"/>
    <w:basedOn w:val="Normal"/>
    <w:uiPriority w:val="34"/>
    <w:qFormat/>
    <w:rsid w:val="00B20BB8"/>
    <w:pPr>
      <w:ind w:left="720"/>
      <w:contextualSpacing/>
    </w:pPr>
  </w:style>
  <w:style w:type="character" w:styleId="IntenseEmphasis">
    <w:name w:val="Intense Emphasis"/>
    <w:basedOn w:val="DefaultParagraphFont"/>
    <w:uiPriority w:val="21"/>
    <w:qFormat/>
    <w:rsid w:val="00B20BB8"/>
    <w:rPr>
      <w:i/>
      <w:iCs/>
      <w:color w:val="2F5496" w:themeColor="accent1" w:themeShade="BF"/>
    </w:rPr>
  </w:style>
  <w:style w:type="paragraph" w:styleId="IntenseQuote">
    <w:name w:val="Intense Quote"/>
    <w:basedOn w:val="Normal"/>
    <w:next w:val="Normal"/>
    <w:link w:val="IntenseQuoteChar"/>
    <w:uiPriority w:val="30"/>
    <w:qFormat/>
    <w:rsid w:val="00B20B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0BB8"/>
    <w:rPr>
      <w:i/>
      <w:iCs/>
      <w:color w:val="2F5496" w:themeColor="accent1" w:themeShade="BF"/>
    </w:rPr>
  </w:style>
  <w:style w:type="character" w:styleId="IntenseReference">
    <w:name w:val="Intense Reference"/>
    <w:basedOn w:val="DefaultParagraphFont"/>
    <w:uiPriority w:val="32"/>
    <w:qFormat/>
    <w:rsid w:val="00B20B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ali</dc:creator>
  <cp:keywords/>
  <dc:description/>
  <cp:lastModifiedBy>basil ali</cp:lastModifiedBy>
  <cp:revision>4</cp:revision>
  <dcterms:created xsi:type="dcterms:W3CDTF">2025-02-24T08:43:00Z</dcterms:created>
  <dcterms:modified xsi:type="dcterms:W3CDTF">2025-02-25T11:32:00Z</dcterms:modified>
</cp:coreProperties>
</file>